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cs="Calibri Light" w:cstheme="majorHAnsi"/>
          <w:color w:val="24292E"/>
          <w:shd w:fill="FFFFFF" w:val="clear"/>
        </w:rPr>
      </w:pPr>
      <w:r>
        <w:rPr/>
        <w:t xml:space="preserve">Plan for Literature review for Master project </w:t>
      </w:r>
      <w:r>
        <w:rPr>
          <w:rFonts w:cs="Calibri Light" w:cstheme="majorHAnsi"/>
          <w:color w:val="24292E"/>
          <w:shd w:fill="FFFFFF" w:val="clear"/>
        </w:rPr>
        <w:t>"Estimating the accuracy of Moho depth estimates from gravity inversion"</w:t>
      </w:r>
    </w:p>
    <w:p>
      <w:pPr>
        <w:pStyle w:val="Normal"/>
        <w:rPr>
          <w:rFonts w:ascii="Calibri Light" w:hAnsi="Calibri Light" w:cs="Calibri Light" w:asciiTheme="majorHAnsi" w:cstheme="majorHAnsi" w:hAnsiTheme="majorHAnsi"/>
          <w:sz w:val="28"/>
          <w:szCs w:val="28"/>
          <w:u w:val="single"/>
        </w:rPr>
      </w:pPr>
      <w:r>
        <w:rPr>
          <w:rFonts w:cs="Calibri Light" w:ascii="Calibri Light" w:hAnsi="Calibri Light" w:asciiTheme="majorHAnsi" w:cstheme="majorHAnsi" w:hAnsiTheme="majorHAnsi"/>
          <w:sz w:val="28"/>
          <w:szCs w:val="28"/>
          <w:u w:val="single"/>
        </w:rPr>
        <w:t>Sections:</w:t>
      </w:r>
    </w:p>
    <w:p>
      <w:pPr>
        <w:pStyle w:val="Normal"/>
        <w:rPr>
          <w:sz w:val="24"/>
          <w:szCs w:val="24"/>
          <w:u w:val="single"/>
        </w:rPr>
      </w:pPr>
      <w:r>
        <w:rPr>
          <w:sz w:val="24"/>
          <w:szCs w:val="24"/>
          <w:u w:val="single"/>
        </w:rPr>
        <w:t>Introduction-</w:t>
      </w:r>
    </w:p>
    <w:p>
      <w:pPr>
        <w:pStyle w:val="ListParagraph"/>
        <w:numPr>
          <w:ilvl w:val="0"/>
          <w:numId w:val="1"/>
        </w:numPr>
        <w:rPr/>
      </w:pPr>
      <w:r>
        <w:rPr/>
        <w:t>Define topic and the current issue with modelling the Moho- inversion problem as cannot physically observe the Moho interface.</w:t>
      </w:r>
    </w:p>
    <w:p>
      <w:pPr>
        <w:pStyle w:val="ListParagraph"/>
        <w:numPr>
          <w:ilvl w:val="0"/>
          <w:numId w:val="1"/>
        </w:numPr>
        <w:rPr/>
      </w:pPr>
      <w:r>
        <w:rPr/>
        <w:t>Establish what topics will be covered in this review (mainly sections in main body) and how most of the research covered is based off recent papers i.e. the past 10 years.</w:t>
      </w:r>
    </w:p>
    <w:p>
      <w:pPr>
        <w:pStyle w:val="ListParagraph"/>
        <w:numPr>
          <w:ilvl w:val="0"/>
          <w:numId w:val="1"/>
        </w:numPr>
        <w:rPr/>
      </w:pPr>
      <w:r>
        <w:rPr/>
        <w:t>Mention how it links to what project I am doing but leave the bulk of stuff about my research to the conclusion to link it all back to the start.</w:t>
      </w:r>
    </w:p>
    <w:p>
      <w:pPr>
        <w:pStyle w:val="Normal"/>
        <w:rPr>
          <w:sz w:val="24"/>
          <w:szCs w:val="24"/>
        </w:rPr>
      </w:pPr>
      <w:r>
        <w:rPr>
          <w:sz w:val="24"/>
          <w:szCs w:val="24"/>
        </w:rPr>
      </w:r>
    </w:p>
    <w:p>
      <w:pPr>
        <w:pStyle w:val="Normal"/>
        <w:rPr>
          <w:sz w:val="24"/>
          <w:szCs w:val="24"/>
          <w:u w:val="single"/>
        </w:rPr>
      </w:pPr>
      <w:r>
        <w:rPr>
          <w:sz w:val="24"/>
          <w:szCs w:val="24"/>
          <w:u w:val="single"/>
        </w:rPr>
        <w:t>Main body (</w:t>
      </w:r>
      <w:commentRangeStart w:id="0"/>
      <w:r>
        <w:rPr>
          <w:sz w:val="24"/>
          <w:szCs w:val="24"/>
          <w:u w:val="single"/>
        </w:rPr>
        <w:t>split into three sections: Gravity only, Seismology only, Mixed Methods approach</w:t>
      </w:r>
      <w:ins w:id="0" w:author="Unknown Author" w:date="2020-11-17T06:02:59Z">
        <w:r>
          <w:rPr>
            <w:sz w:val="24"/>
            <w:szCs w:val="24"/>
            <w:u w:val="single"/>
          </w:rPr>
        </w:r>
      </w:ins>
      <w:commentRangeEnd w:id="0"/>
      <w:r>
        <w:commentReference w:id="0"/>
      </w:r>
      <w:r>
        <w:rPr>
          <w:sz w:val="24"/>
          <w:szCs w:val="24"/>
          <w:u w:val="single"/>
        </w:rPr>
        <w:t>)-</w:t>
      </w:r>
    </w:p>
    <w:p>
      <w:pPr>
        <w:pStyle w:val="ListParagraph"/>
        <w:numPr>
          <w:ilvl w:val="0"/>
          <w:numId w:val="2"/>
        </w:numPr>
        <w:rPr/>
      </w:pPr>
      <w:r>
        <w:rPr/>
        <w:t>Will have sections in following order: Seismology only then Gravity only then finally Mixed Methods approach.</w:t>
      </w:r>
    </w:p>
    <w:p>
      <w:pPr>
        <w:pStyle w:val="ListParagraph"/>
        <w:numPr>
          <w:ilvl w:val="0"/>
          <w:numId w:val="2"/>
        </w:numPr>
        <w:rPr/>
      </w:pPr>
      <w:commentRangeStart w:id="1"/>
      <w:r>
        <w:rPr/>
        <w:t>Seismology only</w:t>
      </w:r>
      <w:ins w:id="1" w:author="Unknown Author" w:date="2020-11-17T06:03:12Z">
        <w:r>
          <w:rPr/>
        </w:r>
      </w:ins>
      <w:commentRangeEnd w:id="1"/>
      <w:r>
        <w:commentReference w:id="1"/>
      </w:r>
      <w:r>
        <w:rPr/>
        <w:t xml:space="preserve"> section- papers include: </w:t>
      </w:r>
      <w:commentRangeStart w:id="2"/>
      <w:r>
        <w:rPr/>
        <w:t>Pappa(2019)</w:t>
      </w:r>
      <w:ins w:id="2" w:author="Unknown Author" w:date="2020-11-17T06:03:36Z">
        <w:r>
          <w:rPr/>
        </w:r>
      </w:ins>
      <w:commentRangeEnd w:id="2"/>
      <w:r>
        <w:commentReference w:id="2"/>
      </w:r>
      <w:r>
        <w:rPr/>
        <w:t>, Meijde(2015), Szwillus(2019)</w:t>
      </w:r>
    </w:p>
    <w:p>
      <w:pPr>
        <w:pStyle w:val="ListParagraph"/>
        <w:numPr>
          <w:ilvl w:val="0"/>
          <w:numId w:val="2"/>
        </w:numPr>
        <w:rPr/>
      </w:pPr>
      <w:r>
        <w:rPr/>
        <w:t xml:space="preserve">Gravity only section- papers include </w:t>
      </w:r>
      <w:commentRangeStart w:id="3"/>
      <w:r>
        <w:rPr/>
        <w:t>Haas(2020)</w:t>
      </w:r>
      <w:ins w:id="3" w:author="Unknown Author" w:date="2020-11-17T06:05:28Z">
        <w:r>
          <w:rPr/>
        </w:r>
      </w:ins>
      <w:commentRangeEnd w:id="3"/>
      <w:r>
        <w:commentReference w:id="3"/>
      </w:r>
      <w:r>
        <w:rPr/>
        <w:t>, Meijde(2015), Meijde(2020), Reguzzoni(2014)</w:t>
      </w:r>
    </w:p>
    <w:p>
      <w:pPr>
        <w:pStyle w:val="ListParagraph"/>
        <w:numPr>
          <w:ilvl w:val="0"/>
          <w:numId w:val="2"/>
        </w:numPr>
        <w:rPr/>
      </w:pPr>
      <w:r>
        <w:rPr/>
        <w:t>Mixed Methods section- Uieda(2017), Meijde(2015), Mariani(2013)</w:t>
      </w:r>
    </w:p>
    <w:p>
      <w:pPr>
        <w:pStyle w:val="Normal"/>
        <w:rPr/>
      </w:pPr>
      <w:r>
        <w:rPr/>
      </w:r>
    </w:p>
    <w:p>
      <w:pPr>
        <w:pStyle w:val="Normal"/>
        <w:rPr>
          <w:sz w:val="24"/>
          <w:szCs w:val="24"/>
          <w:u w:val="single"/>
        </w:rPr>
      </w:pPr>
      <w:r>
        <w:rPr>
          <w:sz w:val="24"/>
          <w:szCs w:val="24"/>
          <w:u w:val="single"/>
        </w:rPr>
        <w:t>Conclusions-</w:t>
      </w:r>
    </w:p>
    <w:p>
      <w:pPr>
        <w:pStyle w:val="ListParagraph"/>
        <w:numPr>
          <w:ilvl w:val="0"/>
          <w:numId w:val="3"/>
        </w:numPr>
        <w:rPr>
          <w:sz w:val="24"/>
          <w:szCs w:val="24"/>
          <w:u w:val="single"/>
        </w:rPr>
      </w:pPr>
      <w:r>
        <w:rPr/>
        <w:t>Summarise important aspects from main body of text.</w:t>
      </w:r>
    </w:p>
    <w:p>
      <w:pPr>
        <w:pStyle w:val="ListParagraph"/>
        <w:numPr>
          <w:ilvl w:val="0"/>
          <w:numId w:val="3"/>
        </w:numPr>
        <w:rPr>
          <w:sz w:val="24"/>
          <w:szCs w:val="24"/>
          <w:u w:val="single"/>
        </w:rPr>
      </w:pPr>
      <w:r>
        <w:rPr/>
        <w:t xml:space="preserve">Explain where my project fits in and why its worthwhile and not a waste of time doing it (i.e. say that no one has done it before) gap in research. Also link research to existing knowledge- </w:t>
      </w:r>
      <w:commentRangeStart w:id="4"/>
      <w:r>
        <w:rPr/>
        <w:t>can easily do this by referencing Uieda 2017 paper as working off that code and inversion.</w:t>
      </w:r>
      <w:ins w:id="4" w:author="Unknown Author" w:date="2020-11-17T06:07:17Z">
        <w:commentRangeEnd w:id="4"/>
        <w:r>
          <w:commentReference w:id="4"/>
        </w:r>
        <w:r>
          <w:rPr/>
        </w:r>
      </w:ins>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11-17T06:02:5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 xml:space="preserve">I like the 3 section structure for the main body. That was a really good idea 👍🏽 </w:t>
      </w:r>
    </w:p>
  </w:comment>
  <w:comment w:id="1" w:author="Unknown Author" w:date="2020-11-17T06:03:1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I think it's important to at least mention CRUST5.0, 2.0, and 1.0. You don't have to go into detail of each but they are the most well known crustal models based on seismology out there. It would be very strange to not have them in this review.</w:t>
      </w:r>
    </w:p>
  </w:comment>
  <w:comment w:id="2" w:author="Unknown Author" w:date="2020-11-17T06:03:3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Not really seismology only, right? They used a combination of things. What were you thinking of highlithing here?</w:t>
      </w:r>
    </w:p>
  </w:comment>
  <w:comment w:id="3" w:author="Unknown Author" w:date="2020-11-17T06:05:2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They do the exact same thing as Uieda(2017) so not really gravity only in that sense.</w:t>
      </w:r>
    </w:p>
  </w:comment>
  <w:comment w:id="4" w:author="Unknown Author" w:date="2020-11-17T06:07:1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Worth briefly mentioning how we’re going to do it as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Noto Sans">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9790d"/>
    <w:rPr>
      <w:rFonts w:ascii="Calibri Light" w:hAnsi="Calibri Light" w:eastAsia="" w:cs="" w:asciiTheme="majorHAnsi" w:cstheme="majorBidi" w:eastAsiaTheme="majorEastAsia" w:hAnsiTheme="majorHAnsi"/>
      <w:spacing w:val="-10"/>
      <w:kern w:val="2"/>
      <w:sz w:val="32"/>
      <w:szCs w:val="56"/>
      <w:u w:val="single"/>
    </w:rPr>
  </w:style>
  <w:style w:type="paragraph" w:styleId="Heading">
    <w:name w:val="Heading"/>
    <w:basedOn w:val="Normal"/>
    <w:next w:val="TextBody"/>
    <w:qFormat/>
    <w:pPr>
      <w:keepNext w:val="true"/>
      <w:spacing w:before="240" w:after="120"/>
    </w:pPr>
    <w:rPr>
      <w:rFonts w:ascii="Noto Sans" w:hAnsi="Noto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Droid Sans Devanagari"/>
    </w:rPr>
  </w:style>
  <w:style w:type="paragraph" w:styleId="Caption">
    <w:name w:val="Caption"/>
    <w:basedOn w:val="Normal"/>
    <w:qFormat/>
    <w:pPr>
      <w:suppressLineNumbers/>
      <w:spacing w:before="120" w:after="120"/>
    </w:pPr>
    <w:rPr>
      <w:rFonts w:ascii="Noto Sans" w:hAnsi="Noto Sans" w:cs="Droid Sans Devanagari"/>
      <w:i/>
      <w:iCs/>
      <w:sz w:val="24"/>
      <w:szCs w:val="24"/>
    </w:rPr>
  </w:style>
  <w:style w:type="paragraph" w:styleId="Index">
    <w:name w:val="Index"/>
    <w:basedOn w:val="Normal"/>
    <w:qFormat/>
    <w:pPr>
      <w:suppressLineNumbers/>
    </w:pPr>
    <w:rPr>
      <w:rFonts w:ascii="Noto Sans" w:hAnsi="Noto Sans" w:cs="Droid Sans Devanagari"/>
    </w:rPr>
  </w:style>
  <w:style w:type="paragraph" w:styleId="Title">
    <w:name w:val="Title"/>
    <w:basedOn w:val="Normal"/>
    <w:next w:val="Normal"/>
    <w:link w:val="TitleChar"/>
    <w:autoRedefine/>
    <w:uiPriority w:val="10"/>
    <w:qFormat/>
    <w:rsid w:val="0039790d"/>
    <w:pPr>
      <w:spacing w:lineRule="auto" w:line="360" w:before="0" w:after="240"/>
      <w:contextualSpacing/>
    </w:pPr>
    <w:rPr>
      <w:rFonts w:ascii="Calibri Light" w:hAnsi="Calibri Light" w:eastAsia="" w:cs="" w:asciiTheme="majorHAnsi" w:cstheme="majorBidi" w:eastAsiaTheme="majorEastAsia" w:hAnsiTheme="majorHAnsi"/>
      <w:spacing w:val="-10"/>
      <w:kern w:val="2"/>
      <w:sz w:val="32"/>
      <w:szCs w:val="56"/>
      <w:u w:val="single"/>
    </w:rPr>
  </w:style>
  <w:style w:type="paragraph" w:styleId="ListParagraph">
    <w:name w:val="List Paragraph"/>
    <w:basedOn w:val="Normal"/>
    <w:uiPriority w:val="34"/>
    <w:qFormat/>
    <w:rsid w:val="0039790d"/>
    <w:pPr>
      <w:spacing w:lineRule="auto" w:line="240"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LibreOffice/7.0.3.1$Linux_X86_64 LibreOffice_project/00$Build-1</Application>
  <Pages>1</Pages>
  <Words>221</Words>
  <Characters>1175</Characters>
  <CharactersWithSpaces>1373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2020-11-11T14:54:00Z</dcterms:created>
  <dc:creator>Hernaman, Aidan</dc:creator>
  <dc:description/>
  <dc:language>en-GB</dc:language>
  <cp:lastModifiedBy/>
  <dcterms:modified xsi:type="dcterms:W3CDTF">2020-11-17T06:08:07Z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